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A10CD" w:rsidRPr="002E6C67" w:rsidRDefault="00EC71F6" w:rsidP="002E6C67">
      <w:pPr>
        <w:spacing w:line="360" w:lineRule="auto"/>
        <w:ind w:right="98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8"/>
          <w:szCs w:val="28"/>
        </w:rPr>
        <w:fldChar w:fldCharType="begin"/>
      </w:r>
      <w:r>
        <w:rPr>
          <w:rFonts w:ascii="微軟正黑體" w:eastAsia="微軟正黑體" w:hAnsi="微軟正黑體" w:cs="微軟正黑體"/>
          <w:sz w:val="28"/>
          <w:szCs w:val="28"/>
        </w:rPr>
        <w:instrText xml:space="preserve"> MERGEFIELD  學校名稱  \* MERGEFORMAT </w:instrText>
      </w:r>
      <w:r>
        <w:rPr>
          <w:rFonts w:ascii="微軟正黑體" w:eastAsia="微軟正黑體" w:hAnsi="微軟正黑體" w:cs="微軟正黑體"/>
          <w:sz w:val="28"/>
          <w:szCs w:val="28"/>
        </w:rPr>
        <w:fldChar w:fldCharType="separate"/>
      </w:r>
      <w:r>
        <w:rPr>
          <w:rFonts w:ascii="微軟正黑體" w:eastAsia="微軟正黑體" w:hAnsi="微軟正黑體" w:cs="微軟正黑體"/>
          <w:noProof/>
          <w:sz w:val="28"/>
          <w:szCs w:val="28"/>
        </w:rPr>
        <w:t>«學校名稱»</w:t>
      </w:r>
      <w:r>
        <w:rPr>
          <w:rFonts w:ascii="微軟正黑體" w:eastAsia="微軟正黑體" w:hAnsi="微軟正黑體" w:cs="微軟正黑體"/>
          <w:sz w:val="28"/>
          <w:szCs w:val="28"/>
        </w:rPr>
        <w:fldChar w:fldCharType="end"/>
      </w:r>
      <w:r w:rsidR="002E6C67">
        <w:rPr>
          <w:rFonts w:ascii="微軟正黑體" w:eastAsia="微軟正黑體" w:hAnsi="微軟正黑體" w:cs="微軟正黑體" w:hint="eastAsia"/>
          <w:sz w:val="28"/>
          <w:szCs w:val="28"/>
        </w:rPr>
        <w:t xml:space="preserve"> ─ </w:t>
      </w:r>
      <w:r w:rsidR="002E6C67">
        <w:rPr>
          <w:rFonts w:ascii="微軟正黑體" w:eastAsia="微軟正黑體" w:hAnsi="微軟正黑體" w:cs="微軟正黑體"/>
          <w:sz w:val="24"/>
          <w:szCs w:val="24"/>
        </w:rPr>
        <w:t>家長</w:t>
      </w:r>
      <w:r w:rsidR="002E6C67">
        <w:rPr>
          <w:rFonts w:ascii="微軟正黑體" w:eastAsia="微軟正黑體" w:hAnsi="微軟正黑體" w:cs="微軟正黑體" w:hint="eastAsia"/>
          <w:sz w:val="24"/>
          <w:szCs w:val="24"/>
        </w:rPr>
        <w:t>行動應用</w:t>
      </w:r>
      <w:r w:rsidR="002E6C67">
        <w:rPr>
          <w:rFonts w:ascii="微軟正黑體" w:eastAsia="微軟正黑體" w:hAnsi="微軟正黑體" w:cs="微軟正黑體"/>
          <w:sz w:val="24"/>
          <w:szCs w:val="24"/>
        </w:rPr>
        <w:t>二維條碼邀請函</w:t>
      </w:r>
    </w:p>
    <w:p w:rsidR="002E6C67" w:rsidRDefault="002E6C67" w:rsidP="002E6C67">
      <w:r>
        <w:rPr>
          <w:rFonts w:ascii="微軟正黑體" w:eastAsia="微軟正黑體" w:hAnsi="微軟正黑體" w:cs="微軟正黑體"/>
          <w:sz w:val="24"/>
          <w:szCs w:val="24"/>
        </w:rPr>
        <w:t>親愛的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 </w:t>
      </w:r>
      <w:r w:rsidR="00EC71F6">
        <w:rPr>
          <w:rFonts w:ascii="微軟正黑體" w:eastAsia="微軟正黑體" w:hAnsi="微軟正黑體" w:cs="微軟正黑體"/>
          <w:sz w:val="24"/>
          <w:szCs w:val="24"/>
        </w:rPr>
        <w:fldChar w:fldCharType="begin"/>
      </w:r>
      <w:r w:rsidR="00EC71F6">
        <w:rPr>
          <w:rFonts w:ascii="微軟正黑體" w:eastAsia="微軟正黑體" w:hAnsi="微軟正黑體" w:cs="微軟正黑體"/>
          <w:sz w:val="24"/>
          <w:szCs w:val="24"/>
        </w:rPr>
        <w:instrText xml:space="preserve"> MERGEFIELD  學生姓名  \* MERGEFORMAT </w:instrText>
      </w:r>
      <w:r w:rsidR="00EC71F6">
        <w:rPr>
          <w:rFonts w:ascii="微軟正黑體" w:eastAsia="微軟正黑體" w:hAnsi="微軟正黑體" w:cs="微軟正黑體"/>
          <w:sz w:val="24"/>
          <w:szCs w:val="24"/>
        </w:rPr>
        <w:fldChar w:fldCharType="separate"/>
      </w:r>
      <w:r w:rsidR="00EC71F6">
        <w:rPr>
          <w:rFonts w:ascii="微軟正黑體" w:eastAsia="微軟正黑體" w:hAnsi="微軟正黑體" w:cs="微軟正黑體"/>
          <w:noProof/>
          <w:sz w:val="24"/>
          <w:szCs w:val="24"/>
        </w:rPr>
        <w:t>«學生姓名»</w:t>
      </w:r>
      <w:r w:rsidR="00EC71F6">
        <w:rPr>
          <w:rFonts w:ascii="微軟正黑體" w:eastAsia="微軟正黑體" w:hAnsi="微軟正黑體" w:cs="微軟正黑體"/>
          <w:sz w:val="24"/>
          <w:szCs w:val="24"/>
        </w:rPr>
        <w:fldChar w:fldCharType="end"/>
      </w:r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</w:rPr>
        <w:t>家長您好，</w:t>
      </w:r>
    </w:p>
    <w:p w:rsidR="00383F5E" w:rsidRDefault="00383F5E" w:rsidP="00DA72BD">
      <w:pPr>
        <w:adjustRightInd w:val="0"/>
        <w:snapToGrid w:val="0"/>
        <w:spacing w:line="240" w:lineRule="auto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　　</w:t>
      </w:r>
      <w:r w:rsidRPr="00C20B61">
        <w:rPr>
          <w:rFonts w:ascii="微軟正黑體" w:eastAsia="微軟正黑體" w:hAnsi="微軟正黑體" w:hint="eastAsia"/>
        </w:rPr>
        <w:t>新學期</w:t>
      </w:r>
      <w:r w:rsidRPr="00C20B61">
        <w:rPr>
          <w:rFonts w:ascii="微軟正黑體" w:eastAsia="微軟正黑體" w:hAnsi="微軟正黑體"/>
        </w:rPr>
        <w:t>開始，您</w:t>
      </w:r>
      <w:r w:rsidRPr="00C20B61">
        <w:rPr>
          <w:rFonts w:ascii="微軟正黑體" w:eastAsia="微軟正黑體" w:hAnsi="微軟正黑體" w:hint="eastAsia"/>
        </w:rPr>
        <w:t>可以透過</w:t>
      </w:r>
      <w:r w:rsidRPr="00C20B61">
        <w:rPr>
          <w:rFonts w:ascii="微軟正黑體" w:eastAsia="微軟正黑體" w:hAnsi="微軟正黑體"/>
        </w:rPr>
        <w:t>手機下載</w:t>
      </w:r>
      <w:r w:rsidRPr="00C20B61">
        <w:rPr>
          <w:rFonts w:ascii="微軟正黑體" w:eastAsia="微軟正黑體" w:hAnsi="微軟正黑體" w:hint="eastAsia"/>
        </w:rPr>
        <w:t>App</w:t>
      </w:r>
      <w:r w:rsidRPr="00C20B61">
        <w:rPr>
          <w:rFonts w:ascii="微軟正黑體" w:eastAsia="微軟正黑體" w:hAnsi="微軟正黑體"/>
        </w:rPr>
        <w:t>，</w:t>
      </w:r>
      <w:r w:rsidRPr="00C20B61">
        <w:rPr>
          <w:rFonts w:ascii="微軟正黑體" w:eastAsia="微軟正黑體" w:hAnsi="微軟正黑體" w:hint="eastAsia"/>
        </w:rPr>
        <w:t>立刻查詢</w:t>
      </w:r>
      <w:r w:rsidRPr="00C20B61">
        <w:rPr>
          <w:rFonts w:ascii="微軟正黑體" w:eastAsia="微軟正黑體" w:hAnsi="微軟正黑體"/>
        </w:rPr>
        <w:t>孩子</w:t>
      </w:r>
      <w:r w:rsidRPr="00C20B61">
        <w:rPr>
          <w:rFonts w:ascii="微軟正黑體" w:eastAsia="微軟正黑體" w:hAnsi="微軟正黑體" w:hint="eastAsia"/>
        </w:rPr>
        <w:t>在校</w:t>
      </w:r>
      <w:r w:rsidRPr="00C20B61">
        <w:rPr>
          <w:rFonts w:ascii="微軟正黑體" w:eastAsia="微軟正黑體" w:hAnsi="微軟正黑體"/>
        </w:rPr>
        <w:t>情形</w:t>
      </w:r>
      <w:r w:rsidRPr="00C20B61">
        <w:rPr>
          <w:rFonts w:ascii="微軟正黑體" w:eastAsia="微軟正黑體" w:hAnsi="微軟正黑體" w:hint="eastAsia"/>
        </w:rPr>
        <w:t>，</w:t>
      </w:r>
      <w:r w:rsidRPr="00C20B61">
        <w:rPr>
          <w:rFonts w:ascii="微軟正黑體" w:eastAsia="微軟正黑體" w:hAnsi="微軟正黑體"/>
        </w:rPr>
        <w:t>包括評量</w:t>
      </w:r>
      <w:r w:rsidRPr="00C20B61">
        <w:rPr>
          <w:rFonts w:ascii="微軟正黑體" w:eastAsia="微軟正黑體" w:hAnsi="微軟正黑體" w:hint="eastAsia"/>
        </w:rPr>
        <w:t>成績、學期成績、</w:t>
      </w:r>
      <w:r w:rsidRPr="00C20B61">
        <w:rPr>
          <w:rFonts w:ascii="微軟正黑體" w:eastAsia="微軟正黑體" w:hAnsi="微軟正黑體"/>
        </w:rPr>
        <w:t>缺</w:t>
      </w:r>
      <w:proofErr w:type="gramStart"/>
      <w:r w:rsidRPr="00C20B61">
        <w:rPr>
          <w:rFonts w:ascii="微軟正黑體" w:eastAsia="微軟正黑體" w:hAnsi="微軟正黑體"/>
        </w:rPr>
        <w:t>曠</w:t>
      </w:r>
      <w:proofErr w:type="gramEnd"/>
      <w:r w:rsidRPr="00C20B61">
        <w:rPr>
          <w:rFonts w:ascii="微軟正黑體" w:eastAsia="微軟正黑體" w:hAnsi="微軟正黑體"/>
        </w:rPr>
        <w:t>記錄、</w:t>
      </w:r>
      <w:r w:rsidRPr="00C20B61">
        <w:rPr>
          <w:rFonts w:ascii="微軟正黑體" w:eastAsia="微軟正黑體" w:hAnsi="微軟正黑體" w:hint="eastAsia"/>
        </w:rPr>
        <w:t>獎勵懲戒</w:t>
      </w:r>
      <w:r w:rsidRPr="00C20B61">
        <w:rPr>
          <w:rFonts w:ascii="微軟正黑體" w:eastAsia="微軟正黑體" w:hAnsi="微軟正黑體"/>
        </w:rPr>
        <w:t>等相關資訊</w:t>
      </w:r>
      <w:r w:rsidRPr="00C20B61">
        <w:rPr>
          <w:rFonts w:ascii="微軟正黑體" w:eastAsia="微軟正黑體" w:hAnsi="微軟正黑體" w:hint="eastAsia"/>
        </w:rPr>
        <w:t>，</w:t>
      </w:r>
      <w:r w:rsidRPr="00C20B61">
        <w:rPr>
          <w:rFonts w:ascii="微軟正黑體" w:eastAsia="微軟正黑體" w:hAnsi="微軟正黑體"/>
        </w:rPr>
        <w:t>幫助您隨時隨地關心陪伴孩子成長。</w:t>
      </w:r>
    </w:p>
    <w:p w:rsidR="002E6C67" w:rsidRPr="00383F5E" w:rsidRDefault="00383F5E" w:rsidP="00383F5E">
      <w:pPr>
        <w:jc w:val="center"/>
        <w:rPr>
          <w:rFonts w:ascii="微軟正黑體" w:eastAsia="微軟正黑體" w:hAnsi="微軟正黑體"/>
          <w:b/>
          <w:sz w:val="28"/>
        </w:rPr>
      </w:pPr>
      <w:ins w:id="0" w:author="Julia Cho" w:date="2016-01-15T13:09:00Z">
        <w:r>
          <w:rPr>
            <w:rFonts w:ascii="微軟正黑體" w:eastAsia="微軟正黑體" w:hAnsi="微軟正黑體" w:hint="eastAsia"/>
            <w:b/>
            <w:sz w:val="28"/>
          </w:rPr>
          <w:sym w:font="Wingdings" w:char="F0AB"/>
        </w:r>
        <w:r>
          <w:rPr>
            <w:rFonts w:ascii="微軟正黑體" w:eastAsia="微軟正黑體" w:hAnsi="微軟正黑體" w:hint="eastAsia"/>
            <w:b/>
            <w:sz w:val="28"/>
          </w:rPr>
          <w:t xml:space="preserve"> </w:t>
        </w:r>
      </w:ins>
      <w:r>
        <w:rPr>
          <w:rFonts w:ascii="微軟正黑體" w:eastAsia="微軟正黑體" w:hAnsi="微軟正黑體" w:hint="eastAsia"/>
          <w:b/>
          <w:sz w:val="28"/>
        </w:rPr>
        <w:t>如何啟動</w:t>
      </w:r>
      <w:r>
        <w:rPr>
          <w:rFonts w:ascii="微軟正黑體" w:eastAsia="微軟正黑體" w:hAnsi="微軟正黑體"/>
          <w:b/>
          <w:sz w:val="28"/>
        </w:rPr>
        <w:t>App</w:t>
      </w:r>
      <w:r>
        <w:rPr>
          <w:rFonts w:ascii="微軟正黑體" w:eastAsia="微軟正黑體" w:hAnsi="微軟正黑體" w:hint="eastAsia"/>
          <w:b/>
          <w:sz w:val="28"/>
        </w:rPr>
        <w:t>，開始瀏覽孩子資料？</w:t>
      </w:r>
    </w:p>
    <w:p w:rsidR="00383F5E" w:rsidRPr="00C77A88" w:rsidRDefault="00383F5E" w:rsidP="00DA72BD">
      <w:pPr>
        <w:adjustRightInd w:val="0"/>
        <w:snapToGrid w:val="0"/>
        <w:spacing w:line="240" w:lineRule="auto"/>
        <w:rPr>
          <w:rFonts w:ascii="微軟正黑體" w:eastAsia="微軟正黑體" w:hAnsi="微軟正黑體"/>
        </w:rPr>
      </w:pPr>
      <w:r w:rsidRPr="0076773C">
        <w:rPr>
          <w:b/>
          <w:bCs/>
          <w:color w:val="222222"/>
          <w:sz w:val="28"/>
          <w:szCs w:val="28"/>
        </w:rPr>
        <w:t>步驟</w:t>
      </w:r>
      <w:r w:rsidRPr="0076773C">
        <w:rPr>
          <w:b/>
          <w:bCs/>
          <w:color w:val="222222"/>
          <w:sz w:val="28"/>
          <w:szCs w:val="28"/>
        </w:rPr>
        <w:t>1</w:t>
      </w:r>
      <w:r>
        <w:rPr>
          <w:b/>
          <w:bCs/>
          <w:color w:val="222222"/>
          <w:sz w:val="27"/>
          <w:szCs w:val="27"/>
        </w:rPr>
        <w:t>：</w:t>
      </w:r>
      <w:r w:rsidRPr="00C20B61">
        <w:rPr>
          <w:rFonts w:ascii="微軟正黑體" w:eastAsia="微軟正黑體" w:hAnsi="微軟正黑體" w:hint="eastAsia"/>
        </w:rPr>
        <w:t>手機掃描</w:t>
      </w:r>
      <w:r>
        <w:rPr>
          <w:rFonts w:ascii="微軟正黑體" w:eastAsia="微軟正黑體" w:hAnsi="微軟正黑體" w:hint="eastAsia"/>
        </w:rPr>
        <w:t>下</w:t>
      </w:r>
      <w:r w:rsidRPr="00C20B61">
        <w:rPr>
          <w:rFonts w:ascii="微軟正黑體" w:eastAsia="微軟正黑體" w:hAnsi="微軟正黑體" w:hint="eastAsia"/>
        </w:rPr>
        <w:t>圖</w:t>
      </w:r>
      <w:r w:rsidRPr="00C20B61">
        <w:rPr>
          <w:rFonts w:ascii="微軟正黑體" w:eastAsia="微軟正黑體" w:hAnsi="微軟正黑體"/>
        </w:rPr>
        <w:t>QR code，</w:t>
      </w:r>
      <w:r>
        <w:rPr>
          <w:rFonts w:ascii="微軟正黑體" w:eastAsia="微軟正黑體" w:hAnsi="微軟正黑體"/>
        </w:rPr>
        <w:t>免費</w:t>
      </w:r>
      <w:r w:rsidRPr="00C20B61">
        <w:rPr>
          <w:rFonts w:ascii="微軟正黑體" w:eastAsia="微軟正黑體" w:hAnsi="微軟正黑體"/>
        </w:rPr>
        <w:t xml:space="preserve">安裝1Campus </w:t>
      </w:r>
      <w:r w:rsidRPr="00C20B61">
        <w:rPr>
          <w:rFonts w:ascii="微軟正黑體" w:eastAsia="微軟正黑體" w:hAnsi="微軟正黑體" w:hint="eastAsia"/>
        </w:rPr>
        <w:t>家長</w:t>
      </w:r>
      <w:r w:rsidRPr="00C20B61">
        <w:rPr>
          <w:rFonts w:ascii="微軟正黑體" w:eastAsia="微軟正黑體" w:hAnsi="微軟正黑體"/>
        </w:rPr>
        <w:t>App</w:t>
      </w:r>
    </w:p>
    <w:tbl>
      <w:tblPr>
        <w:tblStyle w:val="a70"/>
        <w:tblW w:w="9781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4890"/>
        <w:gridCol w:w="4891"/>
      </w:tblGrid>
      <w:tr w:rsidR="00383F5E" w:rsidTr="00BF2C68">
        <w:trPr>
          <w:trHeight w:val="943"/>
          <w:jc w:val="center"/>
        </w:trPr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F5E" w:rsidRDefault="00383F5E" w:rsidP="00DA72BD">
            <w:pPr>
              <w:widowControl w:val="0"/>
              <w:jc w:val="center"/>
            </w:pPr>
            <w:ins w:id="1" w:author="Julia Cho" w:date="2016-01-14T14:54:00Z">
              <w:r w:rsidRPr="001F7A06">
                <w:rPr>
                  <w:rFonts w:ascii="微軟正黑體" w:eastAsia="微軟正黑體" w:hAnsi="微軟正黑體"/>
                  <w:noProof/>
                </w:rPr>
                <w:drawing>
                  <wp:inline distT="0" distB="0" distL="0" distR="0">
                    <wp:extent cx="2857500" cy="717550"/>
                    <wp:effectExtent l="0" t="0" r="0" b="6350"/>
                    <wp:docPr id="18" name="圖片 1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圖片 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57500" cy="717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48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F5E" w:rsidRDefault="00383F5E" w:rsidP="00DA72BD">
            <w:pPr>
              <w:widowControl w:val="0"/>
              <w:jc w:val="center"/>
            </w:pPr>
            <w:ins w:id="2" w:author="Julia Cho" w:date="2016-01-14T14:57:00Z">
              <w:r w:rsidRPr="001F7A06">
                <w:rPr>
                  <w:rFonts w:ascii="微軟正黑體" w:eastAsia="微軟正黑體" w:hAnsi="微軟正黑體"/>
                  <w:noProof/>
                </w:rPr>
                <w:drawing>
                  <wp:inline distT="0" distB="0" distL="0" distR="0">
                    <wp:extent cx="2997200" cy="717550"/>
                    <wp:effectExtent l="0" t="0" r="0" b="6350"/>
                    <wp:docPr id="11" name="圖片 1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圖片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997200" cy="717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</w:tbl>
    <w:p w:rsidR="00383F5E" w:rsidRPr="0076773C" w:rsidRDefault="00383F5E" w:rsidP="00DA72BD">
      <w:pPr>
        <w:pStyle w:val="Web"/>
        <w:shd w:val="clear" w:color="auto" w:fill="FFFFFF"/>
        <w:adjustRightInd w:val="0"/>
        <w:snapToGrid w:val="0"/>
        <w:spacing w:before="0" w:beforeAutospacing="0" w:after="0" w:afterAutospacing="0"/>
        <w:rPr>
          <w:rFonts w:ascii="微軟正黑體" w:eastAsia="微軟正黑體" w:hAnsi="微軟正黑體" w:cstheme="minorBidi"/>
          <w:kern w:val="2"/>
          <w:szCs w:val="22"/>
        </w:rPr>
      </w:pPr>
      <w:r w:rsidRPr="0076773C">
        <w:rPr>
          <w:rFonts w:ascii="Arial" w:hAnsi="Arial" w:cs="Arial"/>
          <w:b/>
          <w:bCs/>
          <w:color w:val="222222"/>
          <w:sz w:val="28"/>
          <w:szCs w:val="28"/>
        </w:rPr>
        <w:t>步驟</w:t>
      </w:r>
      <w:r w:rsidRPr="0076773C">
        <w:rPr>
          <w:rFonts w:ascii="Arial" w:hAnsi="Arial" w:cs="Arial"/>
          <w:b/>
          <w:bCs/>
          <w:color w:val="222222"/>
          <w:sz w:val="28"/>
          <w:szCs w:val="28"/>
        </w:rPr>
        <w:t>2</w:t>
      </w:r>
      <w:r w:rsidRPr="0076773C">
        <w:rPr>
          <w:rFonts w:ascii="微軟正黑體" w:eastAsia="微軟正黑體" w:hAnsi="微軟正黑體" w:cstheme="minorBidi"/>
          <w:kern w:val="2"/>
          <w:szCs w:val="22"/>
        </w:rPr>
        <w:t>：</w:t>
      </w:r>
      <w:r w:rsidRPr="00C20B61">
        <w:rPr>
          <w:rFonts w:ascii="微軟正黑體" w:eastAsia="微軟正黑體" w:hAnsi="微軟正黑體" w:cstheme="minorBidi"/>
          <w:kern w:val="2"/>
          <w:sz w:val="22"/>
          <w:szCs w:val="22"/>
        </w:rPr>
        <w:t>使用Google、FB 、windows、Yahoo</w:t>
      </w:r>
      <w:r w:rsidR="00FB37D7">
        <w:rPr>
          <w:rFonts w:ascii="微軟正黑體" w:eastAsia="微軟正黑體" w:hAnsi="微軟正黑體" w:cstheme="minorBidi" w:hint="eastAsia"/>
          <w:kern w:val="2"/>
          <w:sz w:val="22"/>
          <w:szCs w:val="22"/>
        </w:rPr>
        <w:t>等個人</w:t>
      </w:r>
      <w:r>
        <w:rPr>
          <w:rFonts w:ascii="微軟正黑體" w:eastAsia="微軟正黑體" w:hAnsi="微軟正黑體" w:cstheme="minorBidi" w:hint="eastAsia"/>
          <w:kern w:val="2"/>
          <w:sz w:val="22"/>
          <w:szCs w:val="22"/>
        </w:rPr>
        <w:t>社群</w:t>
      </w:r>
      <w:r>
        <w:rPr>
          <w:rFonts w:ascii="微軟正黑體" w:eastAsia="微軟正黑體" w:hAnsi="微軟正黑體" w:cstheme="minorBidi"/>
          <w:kern w:val="2"/>
          <w:sz w:val="22"/>
          <w:szCs w:val="22"/>
        </w:rPr>
        <w:t>帳號</w:t>
      </w:r>
      <w:r w:rsidRPr="00C20B61">
        <w:rPr>
          <w:rFonts w:ascii="微軟正黑體" w:eastAsia="微軟正黑體" w:hAnsi="微軟正黑體" w:cstheme="minorBidi"/>
          <w:kern w:val="2"/>
          <w:sz w:val="22"/>
          <w:szCs w:val="22"/>
        </w:rPr>
        <w:t>登入，或註冊</w:t>
      </w:r>
      <w:r>
        <w:rPr>
          <w:rFonts w:ascii="微軟正黑體" w:eastAsia="微軟正黑體" w:hAnsi="微軟正黑體" w:cstheme="minorBidi" w:hint="eastAsia"/>
          <w:kern w:val="2"/>
          <w:sz w:val="22"/>
          <w:szCs w:val="22"/>
        </w:rPr>
        <w:t>新帳號</w:t>
      </w:r>
      <w:r w:rsidRPr="00C20B61">
        <w:rPr>
          <w:rFonts w:ascii="微軟正黑體" w:eastAsia="微軟正黑體" w:hAnsi="微軟正黑體" w:cstheme="minorBidi"/>
          <w:kern w:val="2"/>
          <w:sz w:val="22"/>
          <w:szCs w:val="22"/>
        </w:rPr>
        <w:t>後登入。</w:t>
      </w:r>
    </w:p>
    <w:p w:rsidR="00383F5E" w:rsidRPr="00C20B61" w:rsidRDefault="00383F5E" w:rsidP="00DA72BD">
      <w:pPr>
        <w:pStyle w:val="Web"/>
        <w:shd w:val="clear" w:color="auto" w:fill="FFFFFF"/>
        <w:adjustRightInd w:val="0"/>
        <w:snapToGrid w:val="0"/>
        <w:spacing w:before="0" w:beforeAutospacing="0" w:after="0" w:afterAutospacing="0"/>
        <w:rPr>
          <w:rFonts w:ascii="微軟正黑體" w:eastAsia="微軟正黑體" w:hAnsi="微軟正黑體" w:cstheme="minorBidi"/>
          <w:kern w:val="2"/>
          <w:sz w:val="22"/>
          <w:szCs w:val="22"/>
        </w:rPr>
      </w:pPr>
      <w:r w:rsidRPr="0076773C">
        <w:rPr>
          <w:rFonts w:ascii="Arial" w:hAnsi="Arial" w:cs="Arial"/>
          <w:b/>
          <w:bCs/>
          <w:color w:val="222222"/>
          <w:sz w:val="28"/>
          <w:szCs w:val="28"/>
        </w:rPr>
        <w:t>步驟</w:t>
      </w:r>
      <w:r w:rsidRPr="0076773C">
        <w:rPr>
          <w:rFonts w:ascii="Arial" w:hAnsi="Arial" w:cs="Arial"/>
          <w:b/>
          <w:bCs/>
          <w:color w:val="222222"/>
          <w:sz w:val="28"/>
          <w:szCs w:val="28"/>
        </w:rPr>
        <w:t>3</w:t>
      </w:r>
      <w:r w:rsidRPr="0076773C">
        <w:rPr>
          <w:rFonts w:ascii="Arial" w:hAnsi="Arial" w:cs="Arial" w:hint="eastAsia"/>
          <w:color w:val="222222"/>
        </w:rPr>
        <w:t>：</w:t>
      </w:r>
      <w:r w:rsidR="009E6A37" w:rsidRPr="009E6A37">
        <w:rPr>
          <w:rFonts w:ascii="微軟正黑體" w:eastAsia="微軟正黑體" w:hAnsi="微軟正黑體" w:cstheme="minorBidi" w:hint="eastAsia"/>
          <w:color w:val="000000"/>
          <w:kern w:val="2"/>
          <w:sz w:val="22"/>
          <w:szCs w:val="22"/>
        </w:rPr>
        <w:t>選取「我的小孩」，</w:t>
      </w:r>
      <w:r w:rsidRPr="00C20B61">
        <w:rPr>
          <w:rFonts w:ascii="微軟正黑體" w:eastAsia="微軟正黑體" w:hAnsi="微軟正黑體" w:cstheme="minorBidi"/>
          <w:kern w:val="2"/>
          <w:sz w:val="22"/>
          <w:szCs w:val="22"/>
        </w:rPr>
        <w:t>按下『+』號符號</w:t>
      </w:r>
      <w:r w:rsidR="006D70F1">
        <w:rPr>
          <w:rFonts w:ascii="微軟正黑體" w:eastAsia="微軟正黑體" w:hAnsi="微軟正黑體" w:cstheme="minorBidi" w:hint="eastAsia"/>
          <w:kern w:val="2"/>
          <w:sz w:val="22"/>
          <w:szCs w:val="22"/>
        </w:rPr>
        <w:t>，</w:t>
      </w:r>
      <w:r w:rsidR="00576EDB">
        <w:rPr>
          <w:rFonts w:ascii="微軟正黑體" w:eastAsia="微軟正黑體" w:hAnsi="微軟正黑體" w:cstheme="minorBidi"/>
          <w:kern w:val="2"/>
          <w:sz w:val="22"/>
          <w:szCs w:val="22"/>
        </w:rPr>
        <w:t>加進您的</w:t>
      </w:r>
      <w:r w:rsidR="00576EDB">
        <w:rPr>
          <w:rFonts w:ascii="微軟正黑體" w:eastAsia="微軟正黑體" w:hAnsi="微軟正黑體" w:cstheme="minorBidi" w:hint="eastAsia"/>
          <w:kern w:val="2"/>
          <w:sz w:val="22"/>
          <w:szCs w:val="22"/>
        </w:rPr>
        <w:t>孩子</w:t>
      </w:r>
      <w:r w:rsidRPr="00C20B61">
        <w:rPr>
          <w:rFonts w:ascii="微軟正黑體" w:eastAsia="微軟正黑體" w:hAnsi="微軟正黑體" w:cstheme="minorBidi"/>
          <w:kern w:val="2"/>
          <w:sz w:val="22"/>
          <w:szCs w:val="22"/>
        </w:rPr>
        <w:t>。</w:t>
      </w:r>
    </w:p>
    <w:p w:rsidR="00383F5E" w:rsidRPr="006D70F1" w:rsidRDefault="00383F5E" w:rsidP="00DA72BD">
      <w:pPr>
        <w:spacing w:line="240" w:lineRule="auto"/>
        <w:rPr>
          <w:sz w:val="12"/>
          <w:szCs w:val="12"/>
        </w:rPr>
      </w:pPr>
      <w:r w:rsidRPr="0076773C">
        <w:rPr>
          <w:b/>
          <w:bCs/>
          <w:color w:val="222222"/>
          <w:sz w:val="28"/>
          <w:szCs w:val="28"/>
        </w:rPr>
        <w:t>步驟</w:t>
      </w:r>
      <w:r w:rsidRPr="0076773C">
        <w:rPr>
          <w:b/>
          <w:bCs/>
          <w:color w:val="222222"/>
          <w:sz w:val="28"/>
          <w:szCs w:val="28"/>
        </w:rPr>
        <w:t>4</w:t>
      </w:r>
      <w:r w:rsidRPr="0076773C">
        <w:rPr>
          <w:rFonts w:hint="eastAsia"/>
          <w:color w:val="222222"/>
        </w:rPr>
        <w:t>：</w:t>
      </w:r>
      <w:r w:rsidRPr="00C20B61">
        <w:rPr>
          <w:rFonts w:ascii="微軟正黑體" w:eastAsia="微軟正黑體" w:hAnsi="微軟正黑體" w:cstheme="minorBidi"/>
          <w:kern w:val="2"/>
        </w:rPr>
        <w:t>請選擇『</w:t>
      </w:r>
      <w:r w:rsidR="006D70F1">
        <w:rPr>
          <w:rFonts w:ascii="微軟正黑體" w:eastAsia="微軟正黑體" w:hAnsi="微軟正黑體" w:cstheme="minorBidi" w:hint="eastAsia"/>
          <w:kern w:val="2"/>
        </w:rPr>
        <w:t>掃描QR Code</w:t>
      </w:r>
      <w:r w:rsidRPr="00C20B61">
        <w:rPr>
          <w:rFonts w:ascii="微軟正黑體" w:eastAsia="微軟正黑體" w:hAnsi="微軟正黑體" w:cstheme="minorBidi"/>
          <w:kern w:val="2"/>
        </w:rPr>
        <w:t>』方式，</w:t>
      </w:r>
      <w:r w:rsidR="006D70F1">
        <w:rPr>
          <w:rFonts w:ascii="微軟正黑體" w:eastAsia="微軟正黑體" w:hAnsi="微軟正黑體" w:cstheme="minorBidi" w:hint="eastAsia"/>
          <w:kern w:val="2"/>
        </w:rPr>
        <w:t>掃描本邀請函下方二維條碼</w:t>
      </w:r>
      <w:r w:rsidRPr="00C20B61">
        <w:rPr>
          <w:rFonts w:ascii="微軟正黑體" w:eastAsia="微軟正黑體" w:hAnsi="微軟正黑體" w:cstheme="minorBidi"/>
          <w:kern w:val="2"/>
        </w:rPr>
        <w:t>，完成</w:t>
      </w:r>
      <w:r w:rsidRPr="00C20B61">
        <w:rPr>
          <w:rFonts w:ascii="微軟正黑體" w:eastAsia="微軟正黑體" w:hAnsi="微軟正黑體" w:cstheme="minorBidi" w:hint="eastAsia"/>
          <w:kern w:val="2"/>
        </w:rPr>
        <w:t>！</w:t>
      </w:r>
      <w:r w:rsidR="006D70F1">
        <w:br/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2E6C67" w:rsidTr="005F0448">
        <w:trPr>
          <w:jc w:val="center"/>
        </w:trPr>
        <w:tc>
          <w:tcPr>
            <w:tcW w:w="9733" w:type="dxa"/>
          </w:tcPr>
          <w:p w:rsidR="002E6C67" w:rsidRPr="00383F5E" w:rsidRDefault="00DA72BD" w:rsidP="00DA72BD">
            <w:pPr>
              <w:ind w:right="980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 w:hint="eastAsia"/>
                <w:b/>
              </w:rPr>
              <w:t>加入孩子</w:t>
            </w:r>
            <w:r w:rsidR="00727575">
              <w:rPr>
                <w:rFonts w:ascii="微軟正黑體" w:eastAsia="微軟正黑體" w:hAnsi="微軟正黑體" w:cs="微軟正黑體" w:hint="eastAsia"/>
                <w:b/>
              </w:rPr>
              <w:t>操作流程說明</w:t>
            </w:r>
            <w:r w:rsidR="002E6C67" w:rsidRPr="00383F5E">
              <w:rPr>
                <w:rFonts w:ascii="微軟正黑體" w:eastAsia="微軟正黑體" w:hAnsi="微軟正黑體" w:cs="微軟正黑體" w:hint="eastAsia"/>
                <w:b/>
              </w:rPr>
              <w:t>：</w:t>
            </w:r>
          </w:p>
          <w:tbl>
            <w:tblPr>
              <w:tblStyle w:val="a8"/>
              <w:tblW w:w="9518" w:type="dxa"/>
              <w:jc w:val="center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4A0" w:firstRow="1" w:lastRow="0" w:firstColumn="1" w:lastColumn="0" w:noHBand="0" w:noVBand="1"/>
            </w:tblPr>
            <w:tblGrid>
              <w:gridCol w:w="2710"/>
              <w:gridCol w:w="2847"/>
              <w:gridCol w:w="3961"/>
            </w:tblGrid>
            <w:tr w:rsidR="006D70F1" w:rsidTr="005F0448">
              <w:trPr>
                <w:jc w:val="center"/>
              </w:trPr>
              <w:tc>
                <w:tcPr>
                  <w:tcW w:w="2710" w:type="dxa"/>
                </w:tcPr>
                <w:p w:rsidR="00412799" w:rsidRPr="00383F5E" w:rsidRDefault="00383F5E" w:rsidP="00DA72BD">
                  <w:pPr>
                    <w:pStyle w:val="a9"/>
                    <w:numPr>
                      <w:ilvl w:val="0"/>
                      <w:numId w:val="2"/>
                    </w:numPr>
                    <w:ind w:leftChars="0" w:right="-108"/>
                    <w:rPr>
                      <w:rFonts w:ascii="微軟正黑體" w:eastAsia="微軟正黑體" w:hAnsi="微軟正黑體" w:cs="微軟正黑體"/>
                    </w:rPr>
                  </w:pPr>
                  <w:r w:rsidRPr="00383F5E">
                    <w:rPr>
                      <w:rFonts w:ascii="微軟正黑體" w:eastAsia="微軟正黑體" w:hAnsi="微軟正黑體" w:cs="微軟正黑體" w:hint="eastAsia"/>
                    </w:rPr>
                    <w:t xml:space="preserve">登入1Campus </w:t>
                  </w:r>
                  <w:r w:rsidR="00412799" w:rsidRPr="00383F5E">
                    <w:rPr>
                      <w:rFonts w:ascii="微軟正黑體" w:eastAsia="微軟正黑體" w:hAnsi="微軟正黑體" w:cs="微軟正黑體" w:hint="eastAsia"/>
                    </w:rPr>
                    <w:t>APP</w:t>
                  </w:r>
                </w:p>
                <w:p w:rsidR="00412799" w:rsidRPr="002E6C67" w:rsidRDefault="003D18AA" w:rsidP="00DA72BD">
                  <w:pPr>
                    <w:jc w:val="center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  <w:r w:rsidRPr="005F0448">
                    <w:rPr>
                      <w:rFonts w:ascii="微軟正黑體" w:eastAsia="微軟正黑體" w:hAnsi="微軟正黑體" w:cs="微軟正黑體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9504" behindDoc="0" locked="0" layoutInCell="1" allowOverlap="1" wp14:anchorId="38C2345E" wp14:editId="0D5FD078">
                            <wp:simplePos x="0" y="0"/>
                            <wp:positionH relativeFrom="column">
                              <wp:posOffset>461010</wp:posOffset>
                            </wp:positionH>
                            <wp:positionV relativeFrom="paragraph">
                              <wp:posOffset>1313815</wp:posOffset>
                            </wp:positionV>
                            <wp:extent cx="1041400" cy="254000"/>
                            <wp:effectExtent l="0" t="0" r="0" b="0"/>
                            <wp:wrapNone/>
                            <wp:docPr id="26" name="文字方塊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41400" cy="25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F0448" w:rsidRPr="005F0448" w:rsidRDefault="005F0448" w:rsidP="005F0448">
                                        <w:pPr>
                                          <w:rPr>
                                            <w:b/>
                                            <w:color w:val="2E74B5" w:themeColor="accent1" w:themeShade="BF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F0448">
                                          <w:rPr>
                                            <w:rFonts w:hint="eastAsia"/>
                                            <w:b/>
                                            <w:color w:val="2E74B5" w:themeColor="accent1" w:themeShade="BF"/>
                                            <w:sz w:val="20"/>
                                            <w:szCs w:val="20"/>
                                          </w:rPr>
                                          <w:t>社群帳號</w:t>
                                        </w:r>
                                        <w:r w:rsidR="003D18AA">
                                          <w:rPr>
                                            <w:rFonts w:hint="eastAsia"/>
                                            <w:b/>
                                            <w:color w:val="2E74B5" w:themeColor="accent1" w:themeShade="BF"/>
                                            <w:sz w:val="20"/>
                                            <w:szCs w:val="20"/>
                                          </w:rPr>
                                          <w:t>登入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8C2345E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文字方塊 2" o:spid="_x0000_s1026" type="#_x0000_t202" style="position:absolute;left:0;text-align:left;margin-left:36.3pt;margin-top:103.45pt;width:82pt;height:2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" filled="f" stroked="f">
                            <v:textbox>
                              <w:txbxContent>
                                <w:p w:rsidR="005F0448" w:rsidRPr="005F0448" w:rsidRDefault="005F0448" w:rsidP="005F0448">
                                  <w:pPr>
                                    <w:rPr>
                                      <w:rFonts w:hint="eastAsia"/>
                                      <w:b/>
                                      <w:color w:val="2E74B5" w:themeColor="accent1" w:themeShade="BF"/>
                                      <w:sz w:val="20"/>
                                      <w:szCs w:val="20"/>
                                    </w:rPr>
                                  </w:pPr>
                                  <w:r w:rsidRPr="005F0448">
                                    <w:rPr>
                                      <w:rFonts w:hint="eastAsia"/>
                                      <w:b/>
                                      <w:color w:val="2E74B5" w:themeColor="accent1" w:themeShade="BF"/>
                                      <w:sz w:val="20"/>
                                      <w:szCs w:val="20"/>
                                    </w:rPr>
                                    <w:t>社群</w:t>
                                  </w:r>
                                  <w:r w:rsidRPr="005F0448">
                                    <w:rPr>
                                      <w:rFonts w:hint="eastAsia"/>
                                      <w:b/>
                                      <w:color w:val="2E74B5" w:themeColor="accent1" w:themeShade="BF"/>
                                      <w:sz w:val="20"/>
                                      <w:szCs w:val="20"/>
                                    </w:rPr>
                                    <w:t>帳號</w:t>
                                  </w:r>
                                  <w:r w:rsidR="003D18AA">
                                    <w:rPr>
                                      <w:rFonts w:hint="eastAsia"/>
                                      <w:b/>
                                      <w:color w:val="2E74B5" w:themeColor="accent1" w:themeShade="BF"/>
                                      <w:sz w:val="20"/>
                                      <w:szCs w:val="20"/>
                                    </w:rPr>
                                    <w:t>登入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5F0448">
                    <w:rPr>
                      <w:rFonts w:ascii="微軟正黑體" w:eastAsia="微軟正黑體" w:hAnsi="微軟正黑體" w:cs="微軟正黑體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7456" behindDoc="0" locked="0" layoutInCell="1" allowOverlap="1" wp14:anchorId="12D7E6D8" wp14:editId="7FBFA363">
                            <wp:simplePos x="0" y="0"/>
                            <wp:positionH relativeFrom="column">
                              <wp:posOffset>441960</wp:posOffset>
                            </wp:positionH>
                            <wp:positionV relativeFrom="paragraph">
                              <wp:posOffset>418465</wp:posOffset>
                            </wp:positionV>
                            <wp:extent cx="1047750" cy="1404620"/>
                            <wp:effectExtent l="0" t="0" r="0" b="0"/>
                            <wp:wrapNone/>
                            <wp:docPr id="217" name="文字方塊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47750" cy="1404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F0448" w:rsidRPr="005F0448" w:rsidRDefault="005F0448">
                                        <w:pPr>
                                          <w:rPr>
                                            <w:b/>
                                            <w:color w:val="2E74B5" w:themeColor="accent1" w:themeShade="BF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F0448">
                                          <w:rPr>
                                            <w:rFonts w:hint="eastAsia"/>
                                            <w:b/>
                                            <w:color w:val="2E74B5" w:themeColor="accent1" w:themeShade="BF"/>
                                            <w:sz w:val="20"/>
                                            <w:szCs w:val="20"/>
                                          </w:rPr>
                                          <w:t>註冊帳號</w:t>
                                        </w:r>
                                        <w:r w:rsidR="003D18AA">
                                          <w:rPr>
                                            <w:rFonts w:hint="eastAsia"/>
                                            <w:b/>
                                            <w:color w:val="2E74B5" w:themeColor="accent1" w:themeShade="BF"/>
                                            <w:sz w:val="20"/>
                                            <w:szCs w:val="20"/>
                                          </w:rPr>
                                          <w:t>登入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20000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2D7E6D8" id="_x0000_s1027" type="#_x0000_t202" style="position:absolute;left:0;text-align:left;margin-left:34.8pt;margin-top:32.95pt;width:82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" filled="f" stroked="f">
                            <v:textbox style="mso-fit-shape-to-text:t">
                              <w:txbxContent>
                                <w:p w:rsidR="005F0448" w:rsidRPr="005F0448" w:rsidRDefault="005F0448">
                                  <w:pPr>
                                    <w:rPr>
                                      <w:rFonts w:hint="eastAsia"/>
                                      <w:b/>
                                      <w:color w:val="2E74B5" w:themeColor="accent1" w:themeShade="BF"/>
                                      <w:sz w:val="20"/>
                                      <w:szCs w:val="20"/>
                                    </w:rPr>
                                  </w:pPr>
                                  <w:r w:rsidRPr="005F0448">
                                    <w:rPr>
                                      <w:rFonts w:hint="eastAsia"/>
                                      <w:b/>
                                      <w:color w:val="2E74B5" w:themeColor="accent1" w:themeShade="BF"/>
                                      <w:sz w:val="20"/>
                                      <w:szCs w:val="20"/>
                                    </w:rPr>
                                    <w:t>註冊帳號</w:t>
                                  </w:r>
                                  <w:r w:rsidR="003D18AA">
                                    <w:rPr>
                                      <w:rFonts w:hint="eastAsia"/>
                                      <w:b/>
                                      <w:color w:val="2E74B5" w:themeColor="accent1" w:themeShade="BF"/>
                                      <w:sz w:val="20"/>
                                      <w:szCs w:val="20"/>
                                    </w:rPr>
                                    <w:t>登入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5F0448">
                    <w:rPr>
                      <w:rFonts w:ascii="微軟正黑體" w:eastAsia="微軟正黑體" w:hAnsi="微軟正黑體" w:cs="微軟正黑體"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5DB7EF07" wp14:editId="7459BE53">
                            <wp:simplePos x="0" y="0"/>
                            <wp:positionH relativeFrom="column">
                              <wp:posOffset>238760</wp:posOffset>
                            </wp:positionH>
                            <wp:positionV relativeFrom="paragraph">
                              <wp:posOffset>1320165</wp:posOffset>
                            </wp:positionV>
                            <wp:extent cx="1098550" cy="425450"/>
                            <wp:effectExtent l="0" t="0" r="25400" b="12700"/>
                            <wp:wrapNone/>
                            <wp:docPr id="25" name="矩形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98550" cy="425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2A89330" id="矩形 25" o:spid="_x0000_s1026" style="position:absolute;margin-left:18.8pt;margin-top:103.95pt;width:86.5pt;height:3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" filled="f" strokecolor="#2e74b5 [2404]" strokeweight="1.5pt"/>
                        </w:pict>
                      </mc:Fallback>
                    </mc:AlternateContent>
                  </w:r>
                  <w:r w:rsidR="005F0448">
                    <w:rPr>
                      <w:rFonts w:ascii="微軟正黑體" w:eastAsia="微軟正黑體" w:hAnsi="微軟正黑體" w:cs="微軟正黑體"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31E76DBD" wp14:editId="1669C19B">
                            <wp:simplePos x="0" y="0"/>
                            <wp:positionH relativeFrom="column">
                              <wp:posOffset>238760</wp:posOffset>
                            </wp:positionH>
                            <wp:positionV relativeFrom="paragraph">
                              <wp:posOffset>367665</wp:posOffset>
                            </wp:positionV>
                            <wp:extent cx="1098550" cy="914400"/>
                            <wp:effectExtent l="0" t="0" r="25400" b="19050"/>
                            <wp:wrapNone/>
                            <wp:docPr id="24" name="矩形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98550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9FF1166" id="矩形 24" o:spid="_x0000_s1026" style="position:absolute;margin-left:18.8pt;margin-top:28.95pt;width:86.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" filled="f" strokecolor="#2e74b5 [2404]" strokeweight="1.5pt"/>
                        </w:pict>
                      </mc:Fallback>
                    </mc:AlternateContent>
                  </w:r>
                  <w:r w:rsidR="00412799"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w:drawing>
                      <wp:inline distT="0" distB="0" distL="0" distR="0" wp14:anchorId="723517E5" wp14:editId="79E29C0E">
                        <wp:extent cx="1260000" cy="2240000"/>
                        <wp:effectExtent l="0" t="0" r="0" b="8255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12162320_10205573298310485_990515229_o.jp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0000" cy="224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7" w:type="dxa"/>
                </w:tcPr>
                <w:p w:rsidR="00412799" w:rsidRPr="006D70F1" w:rsidRDefault="005F0448" w:rsidP="00DA72BD">
                  <w:pPr>
                    <w:pStyle w:val="a9"/>
                    <w:numPr>
                      <w:ilvl w:val="0"/>
                      <w:numId w:val="2"/>
                    </w:numPr>
                    <w:ind w:leftChars="0" w:right="-108"/>
                    <w:rPr>
                      <w:rFonts w:ascii="微軟正黑體" w:eastAsia="微軟正黑體" w:hAnsi="微軟正黑體" w:cs="微軟正黑體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226060</wp:posOffset>
                            </wp:positionH>
                            <wp:positionV relativeFrom="paragraph">
                              <wp:posOffset>831215</wp:posOffset>
                            </wp:positionV>
                            <wp:extent cx="387350" cy="342900"/>
                            <wp:effectExtent l="19050" t="19050" r="12700" b="19050"/>
                            <wp:wrapNone/>
                            <wp:docPr id="22" name="矩形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8735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2A242D7" id="矩形 22" o:spid="_x0000_s1026" style="position:absolute;margin-left:17.8pt;margin-top:65.45pt;width:30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" filled="f" strokecolor="#2e74b5 [2404]" strokeweight="2.25pt"/>
                        </w:pict>
                      </mc:Fallback>
                    </mc:AlternateContent>
                  </w:r>
                  <w:r w:rsidR="006D70F1">
                    <w:rPr>
                      <w:rFonts w:ascii="微軟正黑體" w:eastAsia="微軟正黑體" w:hAnsi="微軟正黑體" w:cs="微軟正黑體" w:hint="eastAsia"/>
                    </w:rPr>
                    <w:t>點選『+』號符號</w:t>
                  </w:r>
                  <w:r w:rsidR="006D70F1">
                    <w:rPr>
                      <w:rFonts w:ascii="微軟正黑體" w:eastAsia="微軟正黑體" w:hAnsi="微軟正黑體" w:cs="微軟正黑體"/>
                    </w:rPr>
                    <w:br/>
                  </w:r>
                  <w:r w:rsidR="00727575">
                    <w:rPr>
                      <w:rFonts w:ascii="微軟正黑體" w:eastAsia="微軟正黑體" w:hAnsi="微軟正黑體" w:cs="微軟正黑體" w:hint="eastAsia"/>
                      <w:noProof/>
                    </w:rPr>
                    <w:drawing>
                      <wp:inline distT="0" distB="0" distL="0" distR="0">
                        <wp:extent cx="1260000" cy="2239933"/>
                        <wp:effectExtent l="0" t="0" r="0" b="8255"/>
                        <wp:docPr id="19" name="圖片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Screenshot_2016-03-09-10-05-30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0000" cy="22399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61" w:type="dxa"/>
                </w:tcPr>
                <w:p w:rsidR="00412799" w:rsidRPr="00412799" w:rsidRDefault="005F0448" w:rsidP="00DA72BD">
                  <w:pPr>
                    <w:pStyle w:val="a9"/>
                    <w:numPr>
                      <w:ilvl w:val="0"/>
                      <w:numId w:val="2"/>
                    </w:numPr>
                    <w:ind w:leftChars="0" w:right="980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257D4957" wp14:editId="527355F0">
                            <wp:simplePos x="0" y="0"/>
                            <wp:positionH relativeFrom="column">
                              <wp:posOffset>316865</wp:posOffset>
                            </wp:positionH>
                            <wp:positionV relativeFrom="paragraph">
                              <wp:posOffset>1002665</wp:posOffset>
                            </wp:positionV>
                            <wp:extent cx="546100" cy="260350"/>
                            <wp:effectExtent l="19050" t="19050" r="25400" b="25400"/>
                            <wp:wrapNone/>
                            <wp:docPr id="23" name="矩形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46100" cy="260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EE79E6E" id="矩形 23" o:spid="_x0000_s1026" style="position:absolute;margin-left:24.95pt;margin-top:78.95pt;width:43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" filled="f" strokecolor="#2e74b5 [2404]" strokeweight="2.25pt"/>
                        </w:pict>
                      </mc:Fallback>
                    </mc:AlternateContent>
                  </w:r>
                  <w:r w:rsidR="006D70F1">
                    <w:rPr>
                      <w:rFonts w:ascii="微軟正黑體" w:eastAsia="微軟正黑體" w:hAnsi="微軟正黑體" w:cstheme="minorBidi" w:hint="eastAsia"/>
                      <w:kern w:val="2"/>
                    </w:rPr>
                    <w:t>點選</w:t>
                  </w:r>
                  <w:r w:rsidR="006D70F1" w:rsidRPr="00C20B61">
                    <w:rPr>
                      <w:rFonts w:ascii="微軟正黑體" w:eastAsia="微軟正黑體" w:hAnsi="微軟正黑體" w:cstheme="minorBidi"/>
                      <w:kern w:val="2"/>
                    </w:rPr>
                    <w:t>『</w:t>
                  </w:r>
                  <w:r w:rsidR="006D70F1">
                    <w:rPr>
                      <w:rFonts w:ascii="微軟正黑體" w:eastAsia="微軟正黑體" w:hAnsi="微軟正黑體" w:cstheme="minorBidi" w:hint="eastAsia"/>
                      <w:kern w:val="2"/>
                    </w:rPr>
                    <w:t>掃描QR Code</w:t>
                  </w:r>
                  <w:r w:rsidR="006D70F1" w:rsidRPr="00C20B61">
                    <w:rPr>
                      <w:rFonts w:ascii="微軟正黑體" w:eastAsia="微軟正黑體" w:hAnsi="微軟正黑體" w:cstheme="minorBidi"/>
                      <w:kern w:val="2"/>
                    </w:rPr>
                    <w:t>』</w:t>
                  </w:r>
                  <w:r w:rsidR="00387F6E" w:rsidRPr="00387F6E">
                    <w:rPr>
                      <w:rFonts w:ascii="微軟正黑體" w:eastAsia="微軟正黑體" w:hAnsi="微軟正黑體" w:cs="微軟正黑體"/>
                    </w:rPr>
                    <w:br/>
                  </w:r>
                  <w:r w:rsidR="00727575">
                    <w:rPr>
                      <w:rFonts w:ascii="微軟正黑體" w:eastAsia="微軟正黑體" w:hAnsi="微軟正黑體" w:cs="微軟正黑體"/>
                      <w:noProof/>
                      <w:sz w:val="24"/>
                      <w:szCs w:val="24"/>
                    </w:rPr>
                    <w:drawing>
                      <wp:inline distT="0" distB="0" distL="0" distR="0" wp14:anchorId="1C96BAE6" wp14:editId="5D8CB8E8">
                        <wp:extent cx="1260000" cy="2239934"/>
                        <wp:effectExtent l="0" t="0" r="0" b="8255"/>
                        <wp:docPr id="20" name="圖片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Screenshot_2016-03-09-10-05-39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0000" cy="22399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E6C67" w:rsidRDefault="002E6C67" w:rsidP="00DA72BD">
            <w:pPr>
              <w:pStyle w:val="a9"/>
              <w:ind w:leftChars="0" w:left="360" w:right="980"/>
            </w:pPr>
          </w:p>
        </w:tc>
      </w:tr>
    </w:tbl>
    <w:p w:rsidR="002E6C67" w:rsidRPr="00286B2F" w:rsidRDefault="002E6C67" w:rsidP="006D70F1">
      <w:pPr>
        <w:spacing w:line="120" w:lineRule="atLeast"/>
        <w:rPr>
          <w:sz w:val="20"/>
          <w:szCs w:val="20"/>
        </w:rPr>
      </w:pPr>
    </w:p>
    <w:tbl>
      <w:tblPr>
        <w:tblStyle w:val="a5"/>
        <w:tblW w:w="975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3405"/>
        <w:gridCol w:w="3645"/>
      </w:tblGrid>
      <w:tr w:rsidR="00E50697" w:rsidTr="00812ED9">
        <w:trPr>
          <w:trHeight w:val="440"/>
          <w:jc w:val="center"/>
        </w:trPr>
        <w:tc>
          <w:tcPr>
            <w:tcW w:w="27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30087C">
            <w:pPr>
              <w:spacing w:line="360" w:lineRule="auto"/>
              <w:ind w:right="-75"/>
              <w:jc w:val="center"/>
            </w:pPr>
          </w:p>
          <w:p w:rsidR="00E50697" w:rsidRDefault="000777F6" w:rsidP="00CB0CFB">
            <w:pPr>
              <w:spacing w:line="360" w:lineRule="auto"/>
              <w:ind w:right="-75"/>
              <w:jc w:val="center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QRCODE  \* MERGEFORMAT </w:instrTex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«QRCODE»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CB0CFB">
            <w:pPr>
              <w:ind w:right="980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姓名：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學生姓名  \* MERGEFORMAT </w:instrTex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 w:rsidR="00CB0CFB"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«學生姓名»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CB0CFB">
            <w:pPr>
              <w:ind w:right="980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年級：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年級  \* MERGEFORMAT </w:instrTex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 w:rsidR="00CB0CFB"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«年級»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 年級</w:t>
            </w:r>
          </w:p>
        </w:tc>
      </w:tr>
      <w:tr w:rsidR="00E50697" w:rsidTr="00812ED9">
        <w:trPr>
          <w:trHeight w:val="440"/>
          <w:jc w:val="center"/>
        </w:trPr>
        <w:tc>
          <w:tcPr>
            <w:tcW w:w="2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30087C">
            <w:pPr>
              <w:spacing w:line="240" w:lineRule="auto"/>
              <w:ind w:right="980"/>
            </w:pPr>
          </w:p>
        </w:tc>
        <w:tc>
          <w:tcPr>
            <w:tcW w:w="34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CB0CFB">
            <w:pPr>
              <w:ind w:right="980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班級：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班級名稱  \* MERGEFORMAT </w:instrTex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 w:rsidR="00CB0CFB"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«班級名稱»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</w:p>
        </w:tc>
        <w:tc>
          <w:tcPr>
            <w:tcW w:w="36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CB0CFB">
            <w:pPr>
              <w:ind w:right="980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座號：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座號  \* MERGEFORMAT </w:instrTex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 w:rsidR="00CB0CFB"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«座號»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</w:p>
        </w:tc>
      </w:tr>
      <w:tr w:rsidR="00E50697" w:rsidTr="00812ED9">
        <w:trPr>
          <w:trHeight w:val="440"/>
          <w:jc w:val="center"/>
        </w:trPr>
        <w:tc>
          <w:tcPr>
            <w:tcW w:w="2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30087C">
            <w:pPr>
              <w:spacing w:line="240" w:lineRule="auto"/>
              <w:ind w:right="980"/>
            </w:pPr>
          </w:p>
        </w:tc>
        <w:tc>
          <w:tcPr>
            <w:tcW w:w="705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CB0CFB">
            <w:pPr>
              <w:ind w:right="980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家長代碼：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家長代碼  \* MERGEFORMAT </w:instrTex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 w:rsidR="00CB0CFB"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«家長代碼»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</w:p>
        </w:tc>
      </w:tr>
    </w:tbl>
    <w:p w:rsidR="006D70F1" w:rsidRDefault="006D70F1" w:rsidP="006D70F1">
      <w:pPr>
        <w:spacing w:line="120" w:lineRule="atLeast"/>
        <w:rPr>
          <w:rFonts w:ascii="微軟正黑體" w:eastAsia="微軟正黑體" w:hAnsi="微軟正黑體" w:cs="微軟正黑體"/>
          <w:sz w:val="10"/>
          <w:szCs w:val="10"/>
        </w:rPr>
      </w:pPr>
    </w:p>
    <w:tbl>
      <w:tblPr>
        <w:tblStyle w:val="a8"/>
        <w:tblW w:w="98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6"/>
        <w:gridCol w:w="235"/>
        <w:gridCol w:w="2226"/>
      </w:tblGrid>
      <w:tr w:rsidR="00631A58" w:rsidRPr="006D70F1" w:rsidTr="00FB37D7">
        <w:trPr>
          <w:trHeight w:val="545"/>
        </w:trPr>
        <w:tc>
          <w:tcPr>
            <w:tcW w:w="7788" w:type="dxa"/>
            <w:vMerge w:val="restart"/>
          </w:tcPr>
          <w:p w:rsidR="00FB37D7" w:rsidRDefault="00FB37D7" w:rsidP="006D70F1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bookmarkStart w:id="3" w:name="_GoBack" w:colFirst="3" w:colLast="3"/>
            <w:r w:rsidRPr="006D70F1">
              <w:rPr>
                <w:rFonts w:ascii="微軟正黑體" w:eastAsia="微軟正黑體" w:hAnsi="微軟正黑體" w:hint="eastAsia"/>
              </w:rPr>
              <w:t>本服務為</w:t>
            </w:r>
            <w:proofErr w:type="gramStart"/>
            <w:r w:rsidRPr="006D70F1">
              <w:rPr>
                <w:rFonts w:ascii="微軟正黑體" w:eastAsia="微軟正黑體" w:hAnsi="微軟正黑體"/>
              </w:rPr>
              <w:t>澔</w:t>
            </w:r>
            <w:proofErr w:type="gramEnd"/>
            <w:r w:rsidRPr="006D70F1">
              <w:rPr>
                <w:rFonts w:ascii="微軟正黑體" w:eastAsia="微軟正黑體" w:hAnsi="微軟正黑體"/>
              </w:rPr>
              <w:t>學學習股份有限公司提供使用</w:t>
            </w:r>
            <w:proofErr w:type="spellStart"/>
            <w:r w:rsidRPr="006D70F1">
              <w:rPr>
                <w:rFonts w:ascii="微軟正黑體" w:eastAsia="微軟正黑體" w:hAnsi="微軟正黑體"/>
              </w:rPr>
              <w:t>ischool</w:t>
            </w:r>
            <w:proofErr w:type="spellEnd"/>
            <w:r w:rsidRPr="006D70F1">
              <w:rPr>
                <w:rFonts w:ascii="微軟正黑體" w:eastAsia="微軟正黑體" w:hAnsi="微軟正黑體"/>
              </w:rPr>
              <w:t>校務系統之學校</w:t>
            </w:r>
            <w:r w:rsidRPr="006D70F1">
              <w:rPr>
                <w:rFonts w:ascii="微軟正黑體" w:eastAsia="微軟正黑體" w:hAnsi="微軟正黑體" w:hint="eastAsia"/>
              </w:rPr>
              <w:t>應</w:t>
            </w:r>
            <w:r w:rsidRPr="006D70F1">
              <w:rPr>
                <w:rFonts w:ascii="微軟正黑體" w:eastAsia="微軟正黑體" w:hAnsi="微軟正黑體"/>
              </w:rPr>
              <w:t>用。</w:t>
            </w:r>
          </w:p>
          <w:p w:rsidR="00FB37D7" w:rsidRPr="00286B2F" w:rsidRDefault="00FB37D7" w:rsidP="006D70F1">
            <w:pPr>
              <w:adjustRightInd w:val="0"/>
              <w:snapToGrid w:val="0"/>
              <w:rPr>
                <w:rFonts w:ascii="微軟正黑體" w:eastAsia="微軟正黑體" w:hAnsi="微軟正黑體"/>
                <w:sz w:val="8"/>
                <w:szCs w:val="8"/>
              </w:rPr>
            </w:pPr>
          </w:p>
          <w:p w:rsidR="00FB37D7" w:rsidRDefault="00FB37D7" w:rsidP="006D70F1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 w:rsidRPr="006D70F1">
              <w:rPr>
                <w:rFonts w:ascii="微軟正黑體" w:eastAsia="微軟正黑體" w:hAnsi="微軟正黑體"/>
              </w:rPr>
              <w:t>更多使用</w:t>
            </w:r>
            <w:r w:rsidRPr="006D70F1">
              <w:rPr>
                <w:rFonts w:ascii="微軟正黑體" w:eastAsia="微軟正黑體" w:hAnsi="微軟正黑體" w:hint="eastAsia"/>
              </w:rPr>
              <w:t>意見</w:t>
            </w:r>
            <w:r w:rsidRPr="006D70F1">
              <w:rPr>
                <w:rFonts w:ascii="微軟正黑體" w:eastAsia="微軟正黑體" w:hAnsi="微軟正黑體"/>
              </w:rPr>
              <w:t>，歡迎</w:t>
            </w:r>
            <w:r w:rsidR="00432260">
              <w:rPr>
                <w:rFonts w:ascii="微軟正黑體" w:eastAsia="微軟正黑體" w:hAnsi="微軟正黑體" w:hint="eastAsia"/>
              </w:rPr>
              <w:t xml:space="preserve"> </w:t>
            </w:r>
            <w:r w:rsidRPr="00DA72BD">
              <w:rPr>
                <w:rFonts w:ascii="微軟正黑體" w:eastAsia="微軟正黑體" w:hAnsi="微軟正黑體"/>
                <w:b/>
              </w:rPr>
              <w:t xml:space="preserve">電郵 </w:t>
            </w:r>
            <w:ins w:id="4" w:author="Julia Cho" w:date="2016-01-15T12:24:00Z">
              <w:r w:rsidRPr="00DA72BD">
                <w:rPr>
                  <w:rFonts w:ascii="微軟正黑體" w:eastAsia="微軟正黑體" w:hAnsi="微軟正黑體"/>
                  <w:b/>
                </w:rPr>
                <w:fldChar w:fldCharType="begin"/>
              </w:r>
              <w:r w:rsidRPr="00DA72BD">
                <w:rPr>
                  <w:rFonts w:ascii="微軟正黑體" w:eastAsia="微軟正黑體" w:hAnsi="微軟正黑體"/>
                  <w:b/>
                </w:rPr>
                <w:instrText xml:space="preserve"> HYPERLINK "mailto:support@ischool.com.tw" </w:instrText>
              </w:r>
              <w:r w:rsidRPr="00DA72BD">
                <w:rPr>
                  <w:rFonts w:ascii="微軟正黑體" w:eastAsia="微軟正黑體" w:hAnsi="微軟正黑體"/>
                  <w:b/>
                  <w:rPrChange w:id="5" w:author="Julia Cho" w:date="2016-01-15T15:03:00Z">
                    <w:rPr>
                      <w:rFonts w:ascii="微軟正黑體" w:eastAsia="微軟正黑體" w:hAnsi="微軟正黑體"/>
                      <w:b/>
                    </w:rPr>
                  </w:rPrChange>
                </w:rPr>
                <w:fldChar w:fldCharType="separate"/>
              </w:r>
              <w:r w:rsidRPr="00DA72BD">
                <w:rPr>
                  <w:rStyle w:val="aa"/>
                  <w:rFonts w:ascii="微軟正黑體" w:eastAsia="微軟正黑體" w:hAnsi="微軟正黑體"/>
                  <w:b/>
                </w:rPr>
                <w:t>support@ischool.com.tw</w:t>
              </w:r>
              <w:r w:rsidRPr="00DA72BD">
                <w:rPr>
                  <w:rFonts w:ascii="微軟正黑體" w:eastAsia="微軟正黑體" w:hAnsi="微軟正黑體"/>
                  <w:b/>
                </w:rPr>
                <w:fldChar w:fldCharType="end"/>
              </w:r>
            </w:ins>
            <w:r w:rsidRPr="00DA72BD">
              <w:rPr>
                <w:rFonts w:ascii="微軟正黑體" w:eastAsia="微軟正黑體" w:hAnsi="微軟正黑體"/>
                <w:b/>
              </w:rPr>
              <w:t xml:space="preserve"> </w:t>
            </w:r>
            <w:r>
              <w:rPr>
                <w:rFonts w:ascii="微軟正黑體" w:eastAsia="微軟正黑體" w:hAnsi="微軟正黑體" w:hint="eastAsia"/>
              </w:rPr>
              <w:t>、</w:t>
            </w:r>
            <w:r w:rsidR="00DA72BD" w:rsidRPr="00DA72BD">
              <w:rPr>
                <w:rFonts w:ascii="微軟正黑體" w:eastAsia="微軟正黑體" w:hAnsi="微軟正黑體" w:hint="eastAsia"/>
                <w:b/>
              </w:rPr>
              <w:t>使用Line app</w:t>
            </w:r>
            <w:r w:rsidR="00DA72BD">
              <w:rPr>
                <w:rFonts w:ascii="微軟正黑體" w:eastAsia="微軟正黑體" w:hAnsi="微軟正黑體" w:hint="eastAsia"/>
                <w:b/>
              </w:rPr>
              <w:t xml:space="preserve">加入好友行動條碼 </w:t>
            </w:r>
            <w:r w:rsidR="00DA72BD" w:rsidRPr="00DA72BD">
              <w:rPr>
                <w:rFonts w:ascii="微軟正黑體" w:eastAsia="微軟正黑體" w:hAnsi="微軟正黑體" w:hint="eastAsia"/>
                <w:b/>
              </w:rPr>
              <w:t>掃描右方</w:t>
            </w:r>
            <w:r w:rsidR="00DA72BD">
              <w:rPr>
                <w:rFonts w:ascii="微軟正黑體" w:eastAsia="微軟正黑體" w:hAnsi="微軟正黑體" w:hint="eastAsia"/>
                <w:b/>
              </w:rPr>
              <w:t>QR Code</w:t>
            </w:r>
            <w:r w:rsidRPr="00DA72BD">
              <w:rPr>
                <w:rFonts w:ascii="微軟正黑體" w:eastAsia="微軟正黑體" w:hAnsi="微軟正黑體" w:hint="eastAsia"/>
                <w:b/>
              </w:rPr>
              <w:t>加入</w:t>
            </w:r>
            <w:r w:rsidR="00DA72BD" w:rsidRPr="00DA72BD">
              <w:rPr>
                <w:rFonts w:ascii="微軟正黑體" w:eastAsia="微軟正黑體" w:hAnsi="微軟正黑體" w:hint="eastAsia"/>
                <w:b/>
              </w:rPr>
              <w:t>Li</w:t>
            </w:r>
            <w:r w:rsidRPr="00DA72BD">
              <w:rPr>
                <w:rFonts w:ascii="微軟正黑體" w:eastAsia="微軟正黑體" w:hAnsi="微軟正黑體" w:hint="eastAsia"/>
                <w:b/>
              </w:rPr>
              <w:t>ne</w:t>
            </w:r>
            <w:proofErr w:type="gramStart"/>
            <w:r w:rsidRPr="00DA72BD">
              <w:rPr>
                <w:rFonts w:ascii="微軟正黑體" w:eastAsia="微軟正黑體" w:hAnsi="微軟正黑體" w:hint="eastAsia"/>
                <w:b/>
              </w:rPr>
              <w:t>線上客</w:t>
            </w:r>
            <w:proofErr w:type="gramEnd"/>
            <w:r w:rsidRPr="00DA72BD">
              <w:rPr>
                <w:rFonts w:ascii="微軟正黑體" w:eastAsia="微軟正黑體" w:hAnsi="微軟正黑體" w:hint="eastAsia"/>
                <w:b/>
              </w:rPr>
              <w:t>服</w:t>
            </w:r>
            <w:r>
              <w:rPr>
                <w:rFonts w:ascii="微軟正黑體" w:eastAsia="微軟正黑體" w:hAnsi="微軟正黑體" w:hint="eastAsia"/>
              </w:rPr>
              <w:t xml:space="preserve"> 或 </w:t>
            </w:r>
            <w:ins w:id="6" w:author="Julia Cho" w:date="2016-01-15T12:54:00Z">
              <w:r w:rsidRPr="00DA72BD">
                <w:rPr>
                  <w:rFonts w:ascii="微軟正黑體" w:eastAsia="微軟正黑體" w:hAnsi="微軟正黑體" w:hint="eastAsia"/>
                  <w:b/>
                </w:rPr>
                <w:t>透過</w:t>
              </w:r>
            </w:ins>
            <w:ins w:id="7" w:author="Julia Cho" w:date="2016-01-15T12:55:00Z">
              <w:r w:rsidRPr="00DA72BD">
                <w:rPr>
                  <w:rFonts w:ascii="微軟正黑體" w:eastAsia="微軟正黑體" w:hAnsi="微軟正黑體"/>
                  <w:b/>
                </w:rPr>
                <w:t xml:space="preserve">1Campus </w:t>
              </w:r>
            </w:ins>
            <w:ins w:id="8" w:author="Julia Cho" w:date="2016-01-15T12:54:00Z">
              <w:r w:rsidRPr="00DA72BD">
                <w:rPr>
                  <w:rFonts w:ascii="微軟正黑體" w:eastAsia="微軟正黑體" w:hAnsi="微軟正黑體"/>
                  <w:b/>
                </w:rPr>
                <w:t>app</w:t>
              </w:r>
            </w:ins>
            <w:ins w:id="9" w:author="Julia Cho" w:date="2016-01-15T15:07:00Z">
              <w:r w:rsidRPr="00DA72BD">
                <w:rPr>
                  <w:rFonts w:ascii="微軟正黑體" w:eastAsia="微軟正黑體" w:hAnsi="微軟正黑體" w:hint="eastAsia"/>
                  <w:b/>
                </w:rPr>
                <w:t>內</w:t>
              </w:r>
            </w:ins>
            <w:ins w:id="10" w:author="Julia Cho" w:date="2016-01-15T14:57:00Z">
              <w:r w:rsidRPr="00DA72BD">
                <w:rPr>
                  <w:rFonts w:ascii="微軟正黑體" w:eastAsia="微軟正黑體" w:hAnsi="微軟正黑體" w:hint="eastAsia"/>
                  <w:b/>
                </w:rPr>
                <w:t>「</w:t>
              </w:r>
            </w:ins>
            <w:ins w:id="11" w:author="Julia Cho" w:date="2016-01-15T12:55:00Z">
              <w:r w:rsidRPr="00DA72BD">
                <w:rPr>
                  <w:rFonts w:ascii="微軟正黑體" w:eastAsia="微軟正黑體" w:hAnsi="微軟正黑體" w:hint="eastAsia"/>
                  <w:b/>
                </w:rPr>
                <w:t>意見反應</w:t>
              </w:r>
            </w:ins>
            <w:ins w:id="12" w:author="Julia Cho" w:date="2016-01-15T14:57:00Z">
              <w:r w:rsidRPr="00DA72BD">
                <w:rPr>
                  <w:rFonts w:ascii="微軟正黑體" w:eastAsia="微軟正黑體" w:hAnsi="微軟正黑體" w:hint="eastAsia"/>
                  <w:b/>
                </w:rPr>
                <w:t>」</w:t>
              </w:r>
              <w:r w:rsidRPr="006D70F1">
                <w:rPr>
                  <w:rFonts w:ascii="微軟正黑體" w:eastAsia="微軟正黑體" w:hAnsi="微軟正黑體" w:hint="eastAsia"/>
                </w:rPr>
                <w:t>聯繫</w:t>
              </w:r>
            </w:ins>
            <w:r w:rsidRPr="006D70F1">
              <w:rPr>
                <w:rFonts w:ascii="微軟正黑體" w:eastAsia="微軟正黑體" w:hAnsi="微軟正黑體"/>
              </w:rPr>
              <w:t>澔學</w:t>
            </w:r>
            <w:r w:rsidRPr="006D70F1">
              <w:rPr>
                <w:rFonts w:ascii="微軟正黑體" w:eastAsia="微軟正黑體" w:hAnsi="微軟正黑體" w:hint="eastAsia"/>
              </w:rPr>
              <w:t>！</w:t>
            </w:r>
          </w:p>
          <w:p w:rsidR="00FB37D7" w:rsidRPr="00286B2F" w:rsidRDefault="00FB37D7" w:rsidP="006D70F1">
            <w:pPr>
              <w:adjustRightInd w:val="0"/>
              <w:snapToGrid w:val="0"/>
              <w:rPr>
                <w:rFonts w:ascii="微軟正黑體" w:eastAsia="微軟正黑體" w:hAnsi="微軟正黑體"/>
                <w:sz w:val="8"/>
                <w:szCs w:val="8"/>
              </w:rPr>
            </w:pPr>
          </w:p>
          <w:p w:rsidR="00FB37D7" w:rsidRPr="00C20B61" w:rsidRDefault="00FB37D7" w:rsidP="00286B2F">
            <w:pPr>
              <w:tabs>
                <w:tab w:val="center" w:pos="4876"/>
                <w:tab w:val="left" w:pos="8953"/>
              </w:tabs>
              <w:adjustRightInd w:val="0"/>
              <w:snapToGrid w:val="0"/>
              <w:rPr>
                <w:rFonts w:ascii="微軟正黑體" w:eastAsia="微軟正黑體" w:hAnsi="微軟正黑體"/>
              </w:rPr>
            </w:pPr>
            <w:r w:rsidRPr="00C20B61">
              <w:rPr>
                <w:rFonts w:ascii="微軟正黑體" w:eastAsia="微軟正黑體" w:hAnsi="微軟正黑體" w:hint="eastAsia"/>
              </w:rPr>
              <w:t>敬祝</w:t>
            </w:r>
            <w:r w:rsidRPr="00C20B61">
              <w:rPr>
                <w:rFonts w:ascii="微軟正黑體" w:eastAsia="微軟正黑體" w:hAnsi="微軟正黑體"/>
              </w:rPr>
              <w:t xml:space="preserve">  </w:t>
            </w:r>
            <w:r w:rsidRPr="00C20B61">
              <w:rPr>
                <w:rFonts w:ascii="微軟正黑體" w:eastAsia="微軟正黑體" w:hAnsi="微軟正黑體" w:hint="eastAsia"/>
              </w:rPr>
              <w:t>使用愉快</w:t>
            </w:r>
          </w:p>
          <w:p w:rsidR="00FB37D7" w:rsidRPr="00286B2F" w:rsidRDefault="00FB37D7" w:rsidP="00286B2F">
            <w:pPr>
              <w:tabs>
                <w:tab w:val="center" w:pos="4876"/>
                <w:tab w:val="left" w:pos="8953"/>
              </w:tabs>
              <w:wordWrap w:val="0"/>
              <w:adjustRightInd w:val="0"/>
              <w:snapToGrid w:val="0"/>
              <w:jc w:val="right"/>
              <w:rPr>
                <w:rFonts w:ascii="微軟正黑體" w:eastAsia="微軟正黑體" w:hAnsi="微軟正黑體"/>
              </w:rPr>
            </w:pPr>
            <w:proofErr w:type="gramStart"/>
            <w:r w:rsidRPr="00C20B61">
              <w:rPr>
                <w:rFonts w:ascii="微軟正黑體" w:eastAsia="微軟正黑體" w:hAnsi="微軟正黑體"/>
              </w:rPr>
              <w:t>澔</w:t>
            </w:r>
            <w:proofErr w:type="gramEnd"/>
            <w:r w:rsidRPr="00C20B61">
              <w:rPr>
                <w:rFonts w:ascii="微軟正黑體" w:eastAsia="微軟正黑體" w:hAnsi="微軟正黑體"/>
              </w:rPr>
              <w:t>學學習股份有限公司</w:t>
            </w:r>
          </w:p>
        </w:tc>
        <w:tc>
          <w:tcPr>
            <w:tcW w:w="236" w:type="dxa"/>
            <w:tcBorders>
              <w:right w:val="single" w:sz="2" w:space="0" w:color="auto"/>
            </w:tcBorders>
          </w:tcPr>
          <w:p w:rsidR="00FB37D7" w:rsidRPr="00727575" w:rsidRDefault="00FB37D7" w:rsidP="006D70F1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B37D7" w:rsidRPr="00727575" w:rsidRDefault="00DA72BD" w:rsidP="006D70F1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L</w:t>
            </w:r>
            <w:r w:rsidR="00FB37D7" w:rsidRPr="00727575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ine</w:t>
            </w:r>
            <w:proofErr w:type="gramStart"/>
            <w:r w:rsidR="00FB37D7" w:rsidRPr="00727575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線上客</w:t>
            </w:r>
            <w:proofErr w:type="gramEnd"/>
            <w:r w:rsidR="00FB37D7" w:rsidRPr="00727575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服</w:t>
            </w:r>
          </w:p>
        </w:tc>
      </w:tr>
      <w:tr w:rsidR="00631A58" w:rsidRPr="006D70F1" w:rsidTr="00FB37D7">
        <w:tc>
          <w:tcPr>
            <w:tcW w:w="7788" w:type="dxa"/>
            <w:vMerge/>
          </w:tcPr>
          <w:p w:rsidR="00FB37D7" w:rsidRPr="006D70F1" w:rsidRDefault="00FB37D7" w:rsidP="006D70F1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</w:p>
        </w:tc>
        <w:tc>
          <w:tcPr>
            <w:tcW w:w="236" w:type="dxa"/>
            <w:tcBorders>
              <w:right w:val="single" w:sz="2" w:space="0" w:color="auto"/>
            </w:tcBorders>
          </w:tcPr>
          <w:p w:rsidR="00FB37D7" w:rsidRDefault="00FB37D7" w:rsidP="006D70F1">
            <w:pPr>
              <w:jc w:val="center"/>
              <w:rPr>
                <w:rFonts w:ascii="微軟正黑體" w:eastAsia="微軟正黑體" w:hAnsi="微軟正黑體" w:cs="微軟正黑體"/>
                <w:noProof/>
              </w:rPr>
            </w:pPr>
          </w:p>
        </w:tc>
        <w:tc>
          <w:tcPr>
            <w:tcW w:w="18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B37D7" w:rsidRPr="006D70F1" w:rsidRDefault="00631A58" w:rsidP="006D70F1">
            <w:pPr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  <w:noProof/>
              </w:rPr>
              <w:drawing>
                <wp:inline distT="0" distB="0" distL="0" distR="0">
                  <wp:extent cx="1266825" cy="1266825"/>
                  <wp:effectExtent l="0" t="0" r="9525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:rsidR="006D70F1" w:rsidRPr="005F0448" w:rsidRDefault="006D70F1" w:rsidP="004B6005">
      <w:pPr>
        <w:rPr>
          <w:rFonts w:ascii="微軟正黑體" w:eastAsia="微軟正黑體" w:hAnsi="微軟正黑體" w:cs="微軟正黑體"/>
          <w:sz w:val="8"/>
          <w:szCs w:val="8"/>
        </w:rPr>
      </w:pPr>
    </w:p>
    <w:sectPr w:rsidR="006D70F1" w:rsidRPr="005F0448" w:rsidSect="00CA3A7D">
      <w:pgSz w:w="11909" w:h="16834"/>
      <w:pgMar w:top="851" w:right="1021" w:bottom="851" w:left="102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F43" w:rsidRDefault="00511F43" w:rsidP="00E67FAD">
      <w:pPr>
        <w:spacing w:line="240" w:lineRule="auto"/>
      </w:pPr>
      <w:r>
        <w:separator/>
      </w:r>
    </w:p>
  </w:endnote>
  <w:endnote w:type="continuationSeparator" w:id="0">
    <w:p w:rsidR="00511F43" w:rsidRDefault="00511F43" w:rsidP="00E67F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F43" w:rsidRDefault="00511F43" w:rsidP="00E67FAD">
      <w:pPr>
        <w:spacing w:line="240" w:lineRule="auto"/>
      </w:pPr>
      <w:r>
        <w:separator/>
      </w:r>
    </w:p>
  </w:footnote>
  <w:footnote w:type="continuationSeparator" w:id="0">
    <w:p w:rsidR="00511F43" w:rsidRDefault="00511F43" w:rsidP="00E67F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4EA5"/>
    <w:multiLevelType w:val="hybridMultilevel"/>
    <w:tmpl w:val="0A7A4B36"/>
    <w:lvl w:ilvl="0" w:tplc="FE9EB5B8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cs="微軟正黑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E236B01"/>
    <w:multiLevelType w:val="hybridMultilevel"/>
    <w:tmpl w:val="AAAE4370"/>
    <w:lvl w:ilvl="0" w:tplc="0706E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B5CCD352">
      <w:start w:val="4"/>
      <w:numFmt w:val="decimal"/>
      <w:lvlText w:val="%3.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lia Cho">
    <w15:presenceInfo w15:providerId="Windows Live" w15:userId="e2f18a48ae07f5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0CD"/>
    <w:rsid w:val="000777F6"/>
    <w:rsid w:val="001A10CD"/>
    <w:rsid w:val="0022270E"/>
    <w:rsid w:val="00286B2F"/>
    <w:rsid w:val="002E6C67"/>
    <w:rsid w:val="00383F5E"/>
    <w:rsid w:val="00387F6E"/>
    <w:rsid w:val="003A1EBA"/>
    <w:rsid w:val="003D18AA"/>
    <w:rsid w:val="003F38AF"/>
    <w:rsid w:val="00412799"/>
    <w:rsid w:val="00432260"/>
    <w:rsid w:val="004B6005"/>
    <w:rsid w:val="00511F43"/>
    <w:rsid w:val="00576EDB"/>
    <w:rsid w:val="005F0448"/>
    <w:rsid w:val="00631A58"/>
    <w:rsid w:val="006D70F1"/>
    <w:rsid w:val="00727575"/>
    <w:rsid w:val="00812ED9"/>
    <w:rsid w:val="008572D7"/>
    <w:rsid w:val="00873F18"/>
    <w:rsid w:val="009E6A37"/>
    <w:rsid w:val="00C85699"/>
    <w:rsid w:val="00CA3A7D"/>
    <w:rsid w:val="00CB0CFB"/>
    <w:rsid w:val="00DA72BD"/>
    <w:rsid w:val="00DB6E9E"/>
    <w:rsid w:val="00DC5279"/>
    <w:rsid w:val="00E50697"/>
    <w:rsid w:val="00E67FAD"/>
    <w:rsid w:val="00EC71F6"/>
    <w:rsid w:val="00FB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8469C0-348E-47E0-AD4B-4F98B401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styleId="a8">
    <w:name w:val="Table Grid"/>
    <w:basedOn w:val="a1"/>
    <w:uiPriority w:val="39"/>
    <w:rsid w:val="002E6C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E6C67"/>
    <w:pPr>
      <w:ind w:leftChars="200" w:left="480"/>
    </w:pPr>
  </w:style>
  <w:style w:type="paragraph" w:styleId="Web">
    <w:name w:val="Normal (Web)"/>
    <w:basedOn w:val="a"/>
    <w:uiPriority w:val="99"/>
    <w:unhideWhenUsed/>
    <w:rsid w:val="00C85699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sz w:val="24"/>
      <w:szCs w:val="24"/>
    </w:rPr>
  </w:style>
  <w:style w:type="table" w:customStyle="1" w:styleId="a70">
    <w:name w:val="a7"/>
    <w:basedOn w:val="a1"/>
    <w:rsid w:val="00383F5E"/>
    <w:pPr>
      <w:spacing w:line="240" w:lineRule="auto"/>
    </w:pPr>
    <w:rPr>
      <w:rFonts w:ascii="Times New Roman" w:hAnsi="Times New Roman" w:cs="Times New Roman"/>
      <w:color w:val="auto"/>
      <w:sz w:val="20"/>
      <w:szCs w:val="20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character" w:styleId="aa">
    <w:name w:val="Hyperlink"/>
    <w:basedOn w:val="a0"/>
    <w:uiPriority w:val="99"/>
    <w:unhideWhenUsed/>
    <w:rsid w:val="006D70F1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E67FA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E67FAD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E67F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E67FAD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E67F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E67FA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18D44-ED8E-41A0-BC1D-DA3878930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Cho</dc:creator>
  <cp:lastModifiedBy>Cynthia Artemis</cp:lastModifiedBy>
  <cp:revision>10</cp:revision>
  <cp:lastPrinted>2016-03-10T08:33:00Z</cp:lastPrinted>
  <dcterms:created xsi:type="dcterms:W3CDTF">2016-03-09T02:27:00Z</dcterms:created>
  <dcterms:modified xsi:type="dcterms:W3CDTF">2021-06-23T02:33:00Z</dcterms:modified>
</cp:coreProperties>
</file>